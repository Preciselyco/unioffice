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Here is </w:t>
      </w:r>
      <w:del w:author="Gullman Rollger" w:date="2020-11-09T18:19:00Z" w:id="1">
        <w:r>
          <w:delText>some</w:delText>
        </w:r>
      </w:del>
      <w:ins w:author="Gullman Rollger" w:date="2020-11-09T18:19:00Z" w:id="2">
        <w:r>
          <w:t>a little</w:t>
        </w:r>
      </w:ins>
      <w:r>
        <w:t xml:space="preserve"> text.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